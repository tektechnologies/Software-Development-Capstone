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60" w:before="240" w:lineRule="auto"/>
        <w:ind w:left="432" w:hanging="432"/>
        <w:rPr/>
      </w:pPr>
      <w:bookmarkStart w:colFirst="0" w:colLast="0" w:name="_gjdgxs" w:id="0"/>
      <w:bookmarkEnd w:id="0"/>
      <w:ins w:author="craig" w:id="0" w:date="2018-12-02T22:35:2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Creat</w:t>
        </w:r>
      </w:ins>
      <w:del w:author="craig" w:id="0" w:date="2018-12-02T22:35:25Z">
        <w:r w:rsidDel="00000000" w:rsidR="00000000" w:rsidRPr="00000000">
          <w:rPr>
            <w:rtl w:val="0"/>
          </w:rPr>
          <w:delText xml:space="preserve">Feature Name</w:delText>
        </w:r>
      </w:del>
      <w:r w:rsidDel="00000000" w:rsidR="00000000" w:rsidRPr="00000000">
        <w:rPr>
          <w:rtl w:val="0"/>
        </w:rPr>
        <w:t xml:space="preserve"> Add Hotel Room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5.1.04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Create Hotel Room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Richardson, Alisa Roehr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2018-11-30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will add a reservation for the Resort Customer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</w:t>
            </w:r>
            <w:r w:rsidDel="00000000" w:rsidR="00000000" w:rsidRPr="00000000">
              <w:rPr>
                <w:rtl w:val="0"/>
              </w:rPr>
              <w:t xml:space="preserve">new room needs to be added to the records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assumptions are true.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1. The new room is added to the database and can be selected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1. The user clicks the Button “Add hotel room”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2. The data entry screen comes up and the user fills in the text boxes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3. The user clicks the submit button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4. The system tells the user “Hotel Room Added”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3a. Information is missing, the system will inform the user to fill out all boxes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3b. The system tells the user it data was not saved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3a. Database issues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per hour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is logged in. User has permissions.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a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="240" w:lineRule="auto"/>
      <w:ind w:left="432" w:hanging="432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