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432" w:hanging="432"/>
        <w:rPr/>
      </w:pPr>
      <w:bookmarkStart w:colFirst="0" w:colLast="0" w:name="_gjdgxs" w:id="0"/>
      <w:bookmarkEnd w:id="0"/>
      <w:r w:rsidDel="00000000" w:rsidR="00000000" w:rsidRPr="00000000">
        <w:rPr>
          <w:rtl w:val="0"/>
        </w:rPr>
        <w:t xml:space="preserve">Feature Name CreateEvent</w:t>
      </w:r>
    </w:p>
    <w:p w:rsidR="00000000" w:rsidDel="00000000" w:rsidP="00000000" w:rsidRDefault="00000000" w:rsidRPr="00000000" w14:paraId="00000002">
      <w:pPr>
        <w:pStyle w:val="Heading2"/>
        <w:numPr>
          <w:ilvl w:val="1"/>
          <w:numId w:val="4"/>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4"/>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vertAlign w:val="baseline"/>
              </w:rPr>
            </w:pPr>
            <w:r w:rsidDel="00000000" w:rsidR="00000000" w:rsidRPr="00000000">
              <w:rPr>
                <w:rtl w:val="0"/>
              </w:rPr>
              <w:t xml:space="preserve">3.1.03</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CreateEvent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p>
        </w:tc>
      </w:tr>
      <w:tr>
        <w:trPr>
          <w:trHeight w:val="320" w:hRule="atLeast"/>
        </w:trP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Matt L</w:t>
            </w:r>
            <w:ins w:author="Jacob Miller" w:id="0" w:date="2018-11-09T17:29:19Z">
              <w:r w:rsidDel="00000000" w:rsidR="00000000" w:rsidRPr="00000000">
                <w:rPr>
                  <w:rtl w:val="0"/>
                </w:rPr>
                <w:t xml:space="preserve">a</w:t>
              </w:r>
            </w:ins>
            <w:del w:author="Jacob Miller" w:id="0" w:date="2018-11-09T17:29:19Z">
              <w:r w:rsidDel="00000000" w:rsidR="00000000" w:rsidRPr="00000000">
                <w:rPr>
                  <w:rtl w:val="0"/>
                </w:rPr>
                <w:delText xml:space="preserve">e</w:delText>
              </w:r>
            </w:del>
            <w:r w:rsidDel="00000000" w:rsidR="00000000" w:rsidRPr="00000000">
              <w:rPr>
                <w:rtl w:val="0"/>
              </w:rPr>
              <w:t xml:space="preserve">Marche</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Jeff Stobb</w:t>
            </w:r>
          </w:p>
        </w:tc>
      </w:tr>
      <w:tr>
        <w:trPr>
          <w:trHeight w:val="220" w:hRule="atLeast"/>
        </w:trP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2018-09-13</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2018-11-01</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 Event Manager</w:t>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submits an Event Request to the Event Manager through another part of our system. The Event Manager makes sure the Event Request is valid and can accept or reject the request. If he accepts the Event Request a new Event is created and we need to make sure appropriate personnel and departments are contacted</w:t>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An Event Request was submitted</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shd w:fill="auto" w:val="clear"/>
                <w:vertAlign w:val="baseline"/>
              </w:rPr>
            </w:pPr>
            <w:r w:rsidDel="00000000" w:rsidR="00000000" w:rsidRPr="00000000">
              <w:rPr>
                <w:rtl w:val="0"/>
              </w:rPr>
              <w:t xml:space="preserve">An Event Request was submitted for the Event Managers Approval</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Event Manager is logged in</w:t>
            </w: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numPr>
                <w:ilvl w:val="0"/>
                <w:numId w:val="6"/>
              </w:numPr>
              <w:ind w:left="360" w:hanging="360"/>
              <w:rPr/>
            </w:pPr>
            <w:r w:rsidDel="00000000" w:rsidR="00000000" w:rsidRPr="00000000">
              <w:rPr>
                <w:rtl w:val="0"/>
              </w:rPr>
              <w:t xml:space="preserve">A new Event has been Created.</w:t>
            </w:r>
          </w:p>
          <w:p w:rsidR="00000000" w:rsidDel="00000000" w:rsidP="00000000" w:rsidRDefault="00000000" w:rsidRPr="00000000" w14:paraId="00000031">
            <w:pPr>
              <w:numPr>
                <w:ilvl w:val="0"/>
                <w:numId w:val="6"/>
              </w:numPr>
              <w:ind w:left="360" w:hanging="360"/>
              <w:rPr>
                <w:u w:val="none"/>
              </w:rPr>
            </w:pPr>
            <w:r w:rsidDel="00000000" w:rsidR="00000000" w:rsidRPr="00000000">
              <w:rPr>
                <w:rtl w:val="0"/>
              </w:rPr>
              <w:t xml:space="preserve">Appropriate forms have been generated</w:t>
            </w:r>
            <w:r w:rsidDel="00000000" w:rsidR="00000000" w:rsidRPr="00000000">
              <w:rPr>
                <w:rtl w:val="0"/>
              </w:rPr>
            </w:r>
          </w:p>
          <w:p w:rsidR="00000000" w:rsidDel="00000000" w:rsidP="00000000" w:rsidRDefault="00000000" w:rsidRPr="00000000" w14:paraId="00000032">
            <w:pPr>
              <w:numPr>
                <w:ilvl w:val="0"/>
                <w:numId w:val="6"/>
              </w:numPr>
              <w:ind w:left="360" w:hanging="360"/>
              <w:rPr>
                <w:u w:val="none"/>
              </w:rPr>
            </w:pPr>
            <w:r w:rsidDel="00000000" w:rsidR="00000000" w:rsidRPr="00000000">
              <w:rPr>
                <w:rtl w:val="0"/>
              </w:rPr>
              <w:t xml:space="preserve">Appropriate</w:t>
            </w:r>
            <w:r w:rsidDel="00000000" w:rsidR="00000000" w:rsidRPr="00000000">
              <w:rPr>
                <w:rtl w:val="0"/>
              </w:rPr>
            </w:r>
          </w:p>
        </w:tc>
      </w:tr>
      <w:tr>
        <w:tc>
          <w:tcPr>
            <w:gridSpan w:val="2"/>
          </w:tcPr>
          <w:p w:rsidR="00000000" w:rsidDel="00000000" w:rsidP="00000000" w:rsidRDefault="00000000" w:rsidRPr="00000000" w14:paraId="00000035">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7">
            <w:pPr>
              <w:rPr/>
            </w:pPr>
            <w:r w:rsidDel="00000000" w:rsidR="00000000" w:rsidRPr="00000000">
              <w:rPr>
                <w:rtl w:val="0"/>
              </w:rPr>
              <w:t xml:space="preserve">Still needs more work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360" w:hanging="360"/>
              <w:rPr/>
            </w:pPr>
            <w:r w:rsidDel="00000000" w:rsidR="00000000" w:rsidRPr="00000000">
              <w:rPr>
                <w:rtl w:val="0"/>
              </w:rPr>
              <w:t xml:space="preserve">Event Manager reviews an Event Request and  Approves the request</w:t>
            </w:r>
          </w:p>
          <w:p w:rsidR="00000000" w:rsidDel="00000000" w:rsidP="00000000" w:rsidRDefault="00000000" w:rsidRPr="00000000" w14:paraId="0000003A">
            <w:pPr>
              <w:numPr>
                <w:ilvl w:val="0"/>
                <w:numId w:val="3"/>
              </w:numPr>
              <w:ind w:left="360" w:hanging="360"/>
              <w:rPr>
                <w:u w:val="none"/>
              </w:rPr>
            </w:pPr>
            <w:r w:rsidDel="00000000" w:rsidR="00000000" w:rsidRPr="00000000">
              <w:rPr>
                <w:rtl w:val="0"/>
              </w:rPr>
              <w:t xml:space="preserve">If the Location is on site, add the event to the building(s) schedule(s)</w:t>
            </w:r>
            <w:r w:rsidDel="00000000" w:rsidR="00000000" w:rsidRPr="00000000">
              <w:rPr>
                <w:rtl w:val="0"/>
              </w:rPr>
            </w:r>
          </w:p>
          <w:p w:rsidR="00000000" w:rsidDel="00000000" w:rsidP="00000000" w:rsidRDefault="00000000" w:rsidRPr="00000000" w14:paraId="0000003B">
            <w:pPr>
              <w:numPr>
                <w:ilvl w:val="0"/>
                <w:numId w:val="3"/>
              </w:numPr>
              <w:ind w:left="360" w:hanging="360"/>
              <w:rPr>
                <w:u w:val="none"/>
              </w:rPr>
            </w:pPr>
            <w:r w:rsidDel="00000000" w:rsidR="00000000" w:rsidRPr="00000000">
              <w:rPr>
                <w:rtl w:val="0"/>
              </w:rPr>
              <w:t xml:space="preserve">If the Event wants us to cater for them create a form with the menu and quantity information and submit it to Catering</w:t>
            </w:r>
            <w:r w:rsidDel="00000000" w:rsidR="00000000" w:rsidRPr="00000000">
              <w:rPr>
                <w:rtl w:val="0"/>
              </w:rPr>
            </w:r>
          </w:p>
          <w:p w:rsidR="00000000" w:rsidDel="00000000" w:rsidP="00000000" w:rsidRDefault="00000000" w:rsidRPr="00000000" w14:paraId="0000003C">
            <w:pPr>
              <w:numPr>
                <w:ilvl w:val="0"/>
                <w:numId w:val="3"/>
              </w:numPr>
              <w:ind w:left="360" w:hanging="360"/>
              <w:rPr>
                <w:u w:val="none"/>
              </w:rPr>
            </w:pPr>
            <w:r w:rsidDel="00000000" w:rsidR="00000000" w:rsidRPr="00000000">
              <w:rPr>
                <w:rtl w:val="0"/>
              </w:rPr>
              <w:t xml:space="preserve">If the Event is on site create an employee estimate for the number of employees needed to work the event</w:t>
            </w:r>
            <w:r w:rsidDel="00000000" w:rsidR="00000000" w:rsidRPr="00000000">
              <w:rPr>
                <w:rtl w:val="0"/>
              </w:rPr>
            </w:r>
          </w:p>
          <w:p w:rsidR="00000000" w:rsidDel="00000000" w:rsidP="00000000" w:rsidRDefault="00000000" w:rsidRPr="00000000" w14:paraId="0000003D">
            <w:pPr>
              <w:numPr>
                <w:ilvl w:val="0"/>
                <w:numId w:val="3"/>
              </w:numPr>
              <w:ind w:left="360" w:hanging="360"/>
              <w:rPr>
                <w:u w:val="none"/>
              </w:rPr>
            </w:pPr>
            <w:r w:rsidDel="00000000" w:rsidR="00000000" w:rsidRPr="00000000">
              <w:rPr>
                <w:rtl w:val="0"/>
              </w:rPr>
              <w:t xml:space="preserve">Prompt the Event Manager to reach out to the talent to see if we can book them for the event</w:t>
            </w:r>
            <w:r w:rsidDel="00000000" w:rsidR="00000000" w:rsidRPr="00000000">
              <w:rPr>
                <w:rtl w:val="0"/>
              </w:rPr>
            </w:r>
          </w:p>
        </w:tc>
      </w:tr>
      <w:tr>
        <w:tc>
          <w:tcPr>
            <w:gridSpan w:val="2"/>
          </w:tcPr>
          <w:p w:rsidR="00000000" w:rsidDel="00000000" w:rsidP="00000000" w:rsidRDefault="00000000" w:rsidRPr="00000000" w14:paraId="00000040">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1">
            <w:pPr>
              <w:jc w:val="right"/>
              <w:rPr>
                <w:b w:val="1"/>
              </w:rPr>
            </w:pPr>
            <w:r w:rsidDel="00000000" w:rsidR="00000000" w:rsidRPr="00000000">
              <w:rPr>
                <w:rtl w:val="0"/>
              </w:rPr>
            </w:r>
          </w:p>
        </w:tc>
        <w:tc>
          <w:tcPr>
            <w:gridSpan w:val="3"/>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pPr>
            <w:r w:rsidDel="00000000" w:rsidR="00000000" w:rsidRPr="00000000">
              <w:rPr>
                <w:rtl w:val="0"/>
              </w:rPr>
              <w:t xml:space="preserve">1a. In Step 1 of the Normal flow the Event Manager can Reject the Event Request.</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
              </w:tabs>
              <w:spacing w:after="0" w:before="0" w:line="240" w:lineRule="auto"/>
              <w:ind w:left="720" w:right="0" w:hanging="360"/>
              <w:jc w:val="left"/>
              <w:rPr/>
            </w:pPr>
            <w:r w:rsidDel="00000000" w:rsidR="00000000" w:rsidRPr="00000000">
              <w:rPr>
                <w:rtl w:val="0"/>
              </w:rPr>
              <w:t xml:space="preserve">System will prompt the Event Manager to provide a reason why the Event Request was rejected</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pPr>
            <w:r w:rsidDel="00000000" w:rsidR="00000000" w:rsidRPr="00000000">
              <w:rPr>
                <w:rtl w:val="0"/>
              </w:rPr>
              <w:t xml:space="preserve">2a. In step 2 of the Normal Flow the Event may not be on site</w:t>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32"/>
              </w:tabs>
              <w:spacing w:after="0" w:before="0" w:line="240" w:lineRule="auto"/>
              <w:ind w:left="720" w:right="0" w:hanging="360"/>
              <w:jc w:val="left"/>
              <w:rPr/>
            </w:pPr>
            <w:r w:rsidDel="00000000" w:rsidR="00000000" w:rsidRPr="00000000">
              <w:rPr>
                <w:rtl w:val="0"/>
              </w:rPr>
              <w:t xml:space="preserve">Set the Event to an off site location and add the event to a general off site schedule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right="0"/>
              <w:jc w:val="left"/>
              <w:rPr/>
            </w:pPr>
            <w:r w:rsidDel="00000000" w:rsidR="00000000" w:rsidRPr="00000000">
              <w:rPr>
                <w:rtl w:val="0"/>
              </w:rPr>
              <w:t xml:space="preserve">4a. If the Event is off site prompt the Event manager for the number of estimated employees required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Note:  Insert a new row for each distinctive alternative flow.  ]</w:t>
            </w:r>
          </w:p>
        </w:tc>
      </w:tr>
      <w:tr>
        <w:tc>
          <w:tcPr>
            <w:gridSpan w:val="2"/>
          </w:tcPr>
          <w:p w:rsidR="00000000" w:rsidDel="00000000" w:rsidP="00000000" w:rsidRDefault="00000000" w:rsidRPr="00000000" w14:paraId="00000050">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2">
            <w:pPr>
              <w:numPr>
                <w:ilvl w:val="0"/>
                <w:numId w:val="2"/>
              </w:numPr>
              <w:ind w:left="360" w:hanging="360"/>
              <w:rPr/>
            </w:pPr>
            <w:r w:rsidDel="00000000" w:rsidR="00000000" w:rsidRPr="00000000">
              <w:rPr>
                <w:rtl w:val="0"/>
              </w:rPr>
              <w:t xml:space="preserve">The Event request can be customizable based on what the event requires</w:t>
            </w:r>
          </w:p>
        </w:tc>
      </w:tr>
      <w:tr>
        <w:tc>
          <w:tcPr>
            <w:gridSpan w:val="2"/>
          </w:tcPr>
          <w:p w:rsidR="00000000" w:rsidDel="00000000" w:rsidP="00000000" w:rsidRDefault="00000000" w:rsidRPr="00000000" w14:paraId="00000055">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7">
            <w:pPr>
              <w:rPr/>
            </w:pPr>
            <w:r w:rsidDel="00000000" w:rsidR="00000000" w:rsidRPr="00000000">
              <w:rPr>
                <w:rtl w:val="0"/>
              </w:rPr>
            </w:r>
          </w:p>
        </w:tc>
      </w:tr>
      <w:tr>
        <w:tc>
          <w:tcPr>
            <w:gridSpan w:val="2"/>
          </w:tcPr>
          <w:p w:rsidR="00000000" w:rsidDel="00000000" w:rsidP="00000000" w:rsidRDefault="00000000" w:rsidRPr="00000000" w14:paraId="0000005A">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As needed</w:t>
            </w:r>
            <w:r w:rsidDel="00000000" w:rsidR="00000000" w:rsidRPr="00000000">
              <w:rPr>
                <w:rtl w:val="0"/>
              </w:rPr>
            </w:r>
          </w:p>
        </w:tc>
      </w:tr>
      <w:tr>
        <w:tc>
          <w:tcPr>
            <w:gridSpan w:val="2"/>
          </w:tcPr>
          <w:p w:rsidR="00000000" w:rsidDel="00000000" w:rsidP="00000000" w:rsidRDefault="00000000" w:rsidRPr="00000000" w14:paraId="0000005F">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1">
            <w:pPr>
              <w:rPr/>
            </w:pPr>
            <w:r w:rsidDel="00000000" w:rsidR="00000000" w:rsidRPr="00000000">
              <w:rPr>
                <w:rtl w:val="0"/>
              </w:rPr>
              <w:t xml:space="preserve">None</w:t>
            </w:r>
          </w:p>
        </w:tc>
      </w:tr>
      <w:tr>
        <w:tc>
          <w:tcPr>
            <w:gridSpan w:val="2"/>
          </w:tcPr>
          <w:p w:rsidR="00000000" w:rsidDel="00000000" w:rsidP="00000000" w:rsidRDefault="00000000" w:rsidRPr="00000000" w14:paraId="00000064">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Jacob Miller" w:id="2" w:date="2018-11-09T17:30:02Z"/>
                <w:rPrChange w:author="Jacob Miller" w:id="3" w:date="2018-11-09T17:30:20Z">
                  <w:rPr>
                    <w:b w:val="1"/>
                    <w:sz w:val="22"/>
                    <w:szCs w:val="22"/>
                  </w:rPr>
                </w:rPrChange>
              </w:rPr>
            </w:pPr>
            <w:ins w:author="Jacob Miller" w:id="1" w:date="2018-11-09T17:30:20Z">
              <w:r w:rsidDel="00000000" w:rsidR="00000000" w:rsidRPr="00000000">
                <w:rPr>
                  <w:b w:val="1"/>
                  <w:sz w:val="22"/>
                  <w:szCs w:val="22"/>
                  <w:rtl w:val="0"/>
                </w:rPr>
                <w:t xml:space="preserve">T</w:t>
              </w:r>
            </w:ins>
            <w:ins w:author="Jacob Miller" w:id="2" w:date="2018-11-09T17:30:02Z">
              <w:r w:rsidDel="00000000" w:rsidR="00000000" w:rsidRPr="00000000">
                <w:rPr>
                  <w:rtl w:val="0"/>
                  <w:rPrChange w:author="Jacob Miller" w:id="3" w:date="2018-11-09T17:30:20Z">
                    <w:rPr>
                      <w:b w:val="1"/>
                      <w:sz w:val="22"/>
                      <w:szCs w:val="22"/>
                    </w:rPr>
                  </w:rPrChange>
                </w:rPr>
                <w:t xml:space="preserve">he user is logged in.</w:t>
              </w:r>
            </w:ins>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ins w:author="Jacob Miller" w:id="2" w:date="2018-11-09T17:30:02Z">
              <w:r w:rsidDel="00000000" w:rsidR="00000000" w:rsidRPr="00000000">
                <w:rPr>
                  <w:rtl w:val="0"/>
                  <w:rPrChange w:author="Jacob Miller" w:id="3" w:date="2018-11-09T17:30:20Z">
                    <w:rPr>
                      <w:b w:val="1"/>
                      <w:sz w:val="22"/>
                      <w:szCs w:val="22"/>
                    </w:rPr>
                  </w:rPrChange>
                </w:rPr>
                <w:t xml:space="preserve">The user has access</w:t>
              </w:r>
            </w:ins>
            <w:del w:author="Jacob Miller" w:id="2" w:date="2018-11-09T17:30:02Z">
              <w:r w:rsidDel="00000000" w:rsidR="00000000" w:rsidRPr="00000000">
                <w:rPr>
                  <w:rtl w:val="0"/>
                </w:rPr>
                <w:delText xml:space="preserve">None</w:delText>
              </w:r>
            </w:del>
            <w:r w:rsidDel="00000000" w:rsidR="00000000" w:rsidRPr="00000000">
              <w:rPr>
                <w:rtl w:val="0"/>
              </w:rPr>
            </w:r>
          </w:p>
        </w:tc>
      </w:tr>
      <w:tr>
        <w:tc>
          <w:tcPr>
            <w:gridSpan w:val="2"/>
          </w:tcPr>
          <w:p w:rsidR="00000000" w:rsidDel="00000000" w:rsidP="00000000" w:rsidRDefault="00000000" w:rsidRPr="00000000" w14:paraId="0000006A">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14:paraId="0000006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0">
      <w:pPr>
        <w:rPr>
          <w:rFonts w:ascii="Trebuchet MS" w:cs="Trebuchet MS" w:eastAsia="Trebuchet MS" w:hAnsi="Trebuchet MS"/>
        </w:rPr>
      </w:pPr>
      <w:bookmarkStart w:colFirst="0" w:colLast="0" w:name="_3znysh7" w:id="3"/>
      <w:bookmarkEnd w:id="3"/>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